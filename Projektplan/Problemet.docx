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E4C" w:rsidRPr="00FD5073" w:rsidRDefault="00FD5073">
      <w:pPr>
        <w:rPr>
          <w:b/>
          <w:lang w:val="sv-SE"/>
        </w:rPr>
      </w:pPr>
      <w:r w:rsidRPr="00FD5073">
        <w:rPr>
          <w:b/>
          <w:lang w:val="sv-SE"/>
        </w:rPr>
        <w:t>Problemet</w:t>
      </w:r>
    </w:p>
    <w:p w:rsidR="00FD5073" w:rsidRDefault="00FD5073">
      <w:pPr>
        <w:rPr>
          <w:lang w:val="sv-SE"/>
        </w:rPr>
      </w:pPr>
      <w:commentRangeStart w:id="0"/>
      <w:r>
        <w:rPr>
          <w:lang w:val="sv-SE"/>
        </w:rPr>
        <w:t xml:space="preserve">Konkurrensen inom sakförsäkring blir allt hårdare och det medför att det blir allt viktigare att göra tariffer som motsvarar kundernas förväntade skadekostnader.  </w:t>
      </w:r>
      <w:commentRangeEnd w:id="0"/>
      <w:r w:rsidR="00717EAC">
        <w:rPr>
          <w:rStyle w:val="Kommentarsreferens"/>
        </w:rPr>
        <w:commentReference w:id="0"/>
      </w:r>
      <w:commentRangeStart w:id="1"/>
      <w:r>
        <w:rPr>
          <w:lang w:val="sv-SE"/>
        </w:rPr>
        <w:t>Om inte priset motsvarar den förväntade risken kommer vissa kundgrupper, de med högre förväntad skadekostnad, attraheras av det för dem låga priset.</w:t>
      </w:r>
      <w:commentRangeEnd w:id="1"/>
      <w:r w:rsidR="00717EAC">
        <w:rPr>
          <w:rStyle w:val="Kommentarsreferens"/>
        </w:rPr>
        <w:commentReference w:id="1"/>
      </w:r>
      <w:r>
        <w:rPr>
          <w:lang w:val="sv-SE"/>
        </w:rPr>
        <w:t xml:space="preserve"> Tvärtom kommer en grupp, gruppen med </w:t>
      </w:r>
      <w:commentRangeStart w:id="2"/>
      <w:r>
        <w:rPr>
          <w:lang w:val="sv-SE"/>
        </w:rPr>
        <w:t xml:space="preserve">bättre </w:t>
      </w:r>
      <w:commentRangeEnd w:id="2"/>
      <w:r w:rsidR="00717EAC">
        <w:rPr>
          <w:rStyle w:val="Kommentarsreferens"/>
        </w:rPr>
        <w:commentReference w:id="2"/>
      </w:r>
      <w:r>
        <w:rPr>
          <w:lang w:val="sv-SE"/>
        </w:rPr>
        <w:t xml:space="preserve">risker </w:t>
      </w:r>
      <w:commentRangeStart w:id="3"/>
      <w:r>
        <w:rPr>
          <w:lang w:val="sv-SE"/>
        </w:rPr>
        <w:t xml:space="preserve">skrämmas </w:t>
      </w:r>
      <w:commentRangeEnd w:id="3"/>
      <w:r w:rsidR="00717EAC">
        <w:rPr>
          <w:rStyle w:val="Kommentarsreferens"/>
        </w:rPr>
        <w:commentReference w:id="3"/>
      </w:r>
      <w:r>
        <w:rPr>
          <w:lang w:val="sv-SE"/>
        </w:rPr>
        <w:t xml:space="preserve">bort av ett för högt pris. Ett </w:t>
      </w:r>
      <w:proofErr w:type="spellStart"/>
      <w:r>
        <w:rPr>
          <w:lang w:val="sv-SE"/>
        </w:rPr>
        <w:t>moturval</w:t>
      </w:r>
      <w:proofErr w:type="spellEnd"/>
      <w:r>
        <w:rPr>
          <w:lang w:val="sv-SE"/>
        </w:rPr>
        <w:t xml:space="preserve"> kommer att ske, vilket är förödande för lönsamheten.</w:t>
      </w:r>
    </w:p>
    <w:p w:rsidR="00FD5073" w:rsidRDefault="00FD5073">
      <w:pPr>
        <w:rPr>
          <w:lang w:val="sv-SE"/>
        </w:rPr>
      </w:pPr>
      <w:r>
        <w:rPr>
          <w:lang w:val="sv-SE"/>
        </w:rPr>
        <w:t xml:space="preserve">I denna uppsats kommer </w:t>
      </w:r>
      <w:commentRangeStart w:id="4"/>
      <w:r>
        <w:rPr>
          <w:lang w:val="sv-SE"/>
        </w:rPr>
        <w:t xml:space="preserve">vi </w:t>
      </w:r>
      <w:commentRangeEnd w:id="4"/>
      <w:r w:rsidR="00717EAC">
        <w:rPr>
          <w:rStyle w:val="Kommentarsreferens"/>
        </w:rPr>
        <w:commentReference w:id="4"/>
      </w:r>
      <w:r>
        <w:rPr>
          <w:lang w:val="sv-SE"/>
        </w:rPr>
        <w:t xml:space="preserve">att undersöka hur man bäst bygger upp en tariff för delkasko försäkringen. Delkaskoförsäkringen är en försäkring som standard ingår i </w:t>
      </w:r>
      <w:commentRangeStart w:id="5"/>
      <w:r>
        <w:rPr>
          <w:lang w:val="sv-SE"/>
        </w:rPr>
        <w:t xml:space="preserve">Fordonens </w:t>
      </w:r>
      <w:commentRangeEnd w:id="5"/>
      <w:r w:rsidR="00717EAC">
        <w:rPr>
          <w:rStyle w:val="Kommentarsreferens"/>
        </w:rPr>
        <w:commentReference w:id="5"/>
      </w:r>
      <w:r>
        <w:rPr>
          <w:lang w:val="sv-SE"/>
        </w:rPr>
        <w:t xml:space="preserve">så kallade halv- och helförsäkring. Försäkringen täcker bland annat brandskador, glasskador, stöld och inbrottsskador. </w:t>
      </w:r>
    </w:p>
    <w:p w:rsidR="00D81875" w:rsidRDefault="00D81875">
      <w:pPr>
        <w:rPr>
          <w:lang w:val="sv-SE"/>
        </w:rPr>
      </w:pPr>
      <w:r>
        <w:rPr>
          <w:lang w:val="sv-SE"/>
        </w:rPr>
        <w:t xml:space="preserve">När en tariffanalys ska genomföras utgår man vanligtvis från att </w:t>
      </w:r>
      <w:ins w:id="6" w:author="Hans" w:date="2012-08-25T11:54:00Z">
        <w:r w:rsidR="001675B8">
          <w:rPr>
            <w:lang w:val="sv-SE"/>
          </w:rPr>
          <w:t xml:space="preserve">ett </w:t>
        </w:r>
      </w:ins>
      <w:r>
        <w:rPr>
          <w:lang w:val="sv-SE"/>
        </w:rPr>
        <w:t xml:space="preserve">antal skador följer en viss fördelning, samt att skadebeloppen följer en annan fördelning. Vanligtvis </w:t>
      </w:r>
      <w:proofErr w:type="spellStart"/>
      <w:r>
        <w:rPr>
          <w:lang w:val="sv-SE"/>
        </w:rPr>
        <w:t>Poisson</w:t>
      </w:r>
      <w:proofErr w:type="spellEnd"/>
      <w:r>
        <w:rPr>
          <w:lang w:val="sv-SE"/>
        </w:rPr>
        <w:t xml:space="preserve"> respektive Gamma. Vid analys av delkaskotariffen kan det inte göras antaganden om samma fördelning för skadbeloppen då det är en mix av ett antal olika typer av skador.</w:t>
      </w:r>
    </w:p>
    <w:p w:rsidR="00E1075E" w:rsidRDefault="00D81875">
      <w:pPr>
        <w:rPr>
          <w:lang w:val="sv-SE"/>
        </w:rPr>
      </w:pPr>
      <w:del w:id="7" w:author="Hans" w:date="2012-08-25T11:58:00Z">
        <w:r w:rsidDel="001675B8">
          <w:rPr>
            <w:lang w:val="sv-SE"/>
          </w:rPr>
          <w:delText>En fråga</w:delText>
        </w:r>
      </w:del>
      <w:ins w:id="8" w:author="Hans" w:date="2012-08-25T11:58:00Z">
        <w:r w:rsidR="001675B8">
          <w:rPr>
            <w:lang w:val="sv-SE"/>
          </w:rPr>
          <w:t>Frågor</w:t>
        </w:r>
      </w:ins>
      <w:r>
        <w:rPr>
          <w:lang w:val="sv-SE"/>
        </w:rPr>
        <w:t xml:space="preserve"> som uppkommer är om det är rimligt att analysera varje skadegren för sig, eller gruppera skadegrenarna på lämpligt vis. Hur mycket kan man vinna </w:t>
      </w:r>
      <w:del w:id="9" w:author="Hans" w:date="2012-08-25T11:56:00Z">
        <w:r w:rsidDel="001675B8">
          <w:rPr>
            <w:lang w:val="sv-SE"/>
          </w:rPr>
          <w:delText xml:space="preserve">på att göra </w:delText>
        </w:r>
      </w:del>
      <w:r>
        <w:rPr>
          <w:lang w:val="sv-SE"/>
        </w:rPr>
        <w:t xml:space="preserve">med </w:t>
      </w:r>
      <w:del w:id="10" w:author="Hans" w:date="2012-08-25T11:57:00Z">
        <w:r w:rsidDel="001675B8">
          <w:rPr>
            <w:lang w:val="sv-SE"/>
          </w:rPr>
          <w:delText xml:space="preserve">utförliga </w:delText>
        </w:r>
      </w:del>
      <w:ins w:id="11" w:author="Hans" w:date="2012-08-25T11:57:00Z">
        <w:r w:rsidR="001675B8">
          <w:rPr>
            <w:lang w:val="sv-SE"/>
          </w:rPr>
          <w:t>separata</w:t>
        </w:r>
        <w:r w:rsidR="001675B8">
          <w:rPr>
            <w:lang w:val="sv-SE"/>
          </w:rPr>
          <w:t xml:space="preserve"> </w:t>
        </w:r>
      </w:ins>
      <w:r>
        <w:rPr>
          <w:lang w:val="sv-SE"/>
        </w:rPr>
        <w:t>analyser jämfört men en gemensam analys? Tillåter mängden data flera analys</w:t>
      </w:r>
      <w:del w:id="12" w:author="Hans" w:date="2012-08-25T12:05:00Z">
        <w:r w:rsidDel="00E52175">
          <w:rPr>
            <w:lang w:val="sv-SE"/>
          </w:rPr>
          <w:delText>er</w:delText>
        </w:r>
      </w:del>
      <w:ins w:id="13" w:author="Hans" w:date="2012-08-25T11:57:00Z">
        <w:r w:rsidR="001675B8">
          <w:rPr>
            <w:lang w:val="sv-SE"/>
          </w:rPr>
          <w:t>metoder</w:t>
        </w:r>
      </w:ins>
      <w:r>
        <w:rPr>
          <w:lang w:val="sv-SE"/>
        </w:rPr>
        <w:t>? Vilka modeller ska användas? Standard GLM, där medelskador och antal skador analyseras var för sig, eller den mer klassiska modellen, Jungs MMT.</w:t>
      </w:r>
      <w:r w:rsidR="00E1075E">
        <w:rPr>
          <w:lang w:val="sv-SE"/>
        </w:rPr>
        <w:t xml:space="preserve"> </w:t>
      </w:r>
      <w:r>
        <w:rPr>
          <w:lang w:val="sv-SE"/>
        </w:rPr>
        <w:t xml:space="preserve">En annan fråga som </w:t>
      </w:r>
      <w:del w:id="14" w:author="Hans" w:date="2012-08-25T11:58:00Z">
        <w:r w:rsidDel="001675B8">
          <w:rPr>
            <w:lang w:val="sv-SE"/>
          </w:rPr>
          <w:delText xml:space="preserve">vi </w:delText>
        </w:r>
      </w:del>
      <w:ins w:id="15" w:author="Hans" w:date="2012-08-25T11:58:00Z">
        <w:r w:rsidR="001675B8">
          <w:rPr>
            <w:lang w:val="sv-SE"/>
          </w:rPr>
          <w:t>jag</w:t>
        </w:r>
        <w:r w:rsidR="001675B8">
          <w:rPr>
            <w:lang w:val="sv-SE"/>
          </w:rPr>
          <w:t xml:space="preserve"> </w:t>
        </w:r>
      </w:ins>
      <w:r>
        <w:rPr>
          <w:lang w:val="sv-SE"/>
        </w:rPr>
        <w:t xml:space="preserve">vill besvara i denna uppsats är hur bra passar modellerna egentligen till </w:t>
      </w:r>
      <w:ins w:id="16" w:author="Hans" w:date="2012-08-25T11:59:00Z">
        <w:r w:rsidR="001675B8">
          <w:rPr>
            <w:lang w:val="sv-SE"/>
          </w:rPr>
          <w:t>skade</w:t>
        </w:r>
      </w:ins>
      <w:r>
        <w:rPr>
          <w:lang w:val="sv-SE"/>
        </w:rPr>
        <w:t xml:space="preserve">data? Hur mycket av </w:t>
      </w:r>
      <w:commentRangeStart w:id="17"/>
      <w:r>
        <w:rPr>
          <w:lang w:val="sv-SE"/>
        </w:rPr>
        <w:t>variationen</w:t>
      </w:r>
      <w:commentRangeEnd w:id="17"/>
      <w:r w:rsidR="001675B8">
        <w:rPr>
          <w:rStyle w:val="Kommentarsreferens"/>
        </w:rPr>
        <w:commentReference w:id="17"/>
      </w:r>
      <w:r>
        <w:rPr>
          <w:lang w:val="sv-SE"/>
        </w:rPr>
        <w:t xml:space="preserve"> förklaras med </w:t>
      </w:r>
      <w:del w:id="18" w:author="Hans" w:date="2012-08-25T11:59:00Z">
        <w:r w:rsidDel="001675B8">
          <w:rPr>
            <w:lang w:val="sv-SE"/>
          </w:rPr>
          <w:delText xml:space="preserve">våra </w:delText>
        </w:r>
      </w:del>
      <w:ins w:id="19" w:author="Hans" w:date="2012-08-25T11:59:00Z">
        <w:r w:rsidR="001675B8">
          <w:rPr>
            <w:lang w:val="sv-SE"/>
          </w:rPr>
          <w:t>angivna</w:t>
        </w:r>
        <w:r w:rsidR="001675B8">
          <w:rPr>
            <w:lang w:val="sv-SE"/>
          </w:rPr>
          <w:t xml:space="preserve"> </w:t>
        </w:r>
      </w:ins>
      <w:r>
        <w:rPr>
          <w:lang w:val="sv-SE"/>
        </w:rPr>
        <w:t xml:space="preserve">modeller? </w:t>
      </w:r>
      <w:r w:rsidR="00E1075E">
        <w:rPr>
          <w:lang w:val="sv-SE"/>
        </w:rPr>
        <w:t xml:space="preserve"> Hur valideras tariffen på bästa sätt?</w:t>
      </w:r>
    </w:p>
    <w:p w:rsidR="00E1075E" w:rsidRDefault="00E1075E">
      <w:pPr>
        <w:rPr>
          <w:b/>
          <w:lang w:val="sv-SE"/>
        </w:rPr>
      </w:pPr>
      <w:r>
        <w:rPr>
          <w:b/>
          <w:lang w:val="sv-SE"/>
        </w:rPr>
        <w:t>Data</w:t>
      </w:r>
    </w:p>
    <w:p w:rsidR="00E1075E" w:rsidRDefault="00E1075E">
      <w:pPr>
        <w:rPr>
          <w:lang w:val="sv-SE"/>
        </w:rPr>
      </w:pPr>
      <w:r>
        <w:rPr>
          <w:lang w:val="sv-SE"/>
        </w:rPr>
        <w:t xml:space="preserve">Försäkrings och skadedata från 5 år (2007-2011) kommer att ingå i analysen. </w:t>
      </w:r>
      <w:proofErr w:type="spellStart"/>
      <w:r>
        <w:rPr>
          <w:lang w:val="sv-SE"/>
        </w:rPr>
        <w:t>Försäkringsdatat</w:t>
      </w:r>
      <w:proofErr w:type="spellEnd"/>
      <w:r>
        <w:rPr>
          <w:lang w:val="sv-SE"/>
        </w:rPr>
        <w:t xml:space="preserve"> innehåller information och försäkringarna, så som giltighetstid, information av föraren och bilen. </w:t>
      </w:r>
      <w:r w:rsidR="00C115A4">
        <w:rPr>
          <w:lang w:val="sv-SE"/>
        </w:rPr>
        <w:t xml:space="preserve">(Alternativt MC) </w:t>
      </w:r>
      <w:r>
        <w:rPr>
          <w:lang w:val="sv-SE"/>
        </w:rPr>
        <w:t xml:space="preserve">Skadedata innehåller information om skadorna, så som skadedatum skadehändelse och utbetalda skadebelopp. Endast försäkringar som varit giltiga i mer än en månad ingår i analysen. Skador utan utbetalning tas bort och skadbeloppen inflationsjusteras med 2 % årligen till 2011 års nivå. Så kallade </w:t>
      </w:r>
      <w:proofErr w:type="spellStart"/>
      <w:r>
        <w:rPr>
          <w:lang w:val="sv-SE"/>
        </w:rPr>
        <w:t>outliers</w:t>
      </w:r>
      <w:proofErr w:type="spellEnd"/>
      <w:r>
        <w:rPr>
          <w:lang w:val="sv-SE"/>
        </w:rPr>
        <w:t xml:space="preserve"> har undersökts och justerats i datasetet.</w:t>
      </w:r>
      <w:r w:rsidR="00771F0C">
        <w:rPr>
          <w:lang w:val="sv-SE"/>
        </w:rPr>
        <w:t xml:space="preserve"> Alla skador antas vara stängda.</w:t>
      </w:r>
    </w:p>
    <w:p w:rsidR="00E1075E" w:rsidRDefault="00E1075E">
      <w:pPr>
        <w:rPr>
          <w:lang w:val="sv-SE"/>
        </w:rPr>
      </w:pPr>
      <w:r>
        <w:rPr>
          <w:lang w:val="sv-SE"/>
        </w:rPr>
        <w:t>Tabell över variabler.</w:t>
      </w:r>
    </w:p>
    <w:p w:rsidR="00E1075E" w:rsidRDefault="00771F0C">
      <w:pPr>
        <w:rPr>
          <w:b/>
          <w:lang w:val="sv-SE"/>
        </w:rPr>
      </w:pPr>
      <w:r w:rsidRPr="00771F0C">
        <w:rPr>
          <w:b/>
          <w:lang w:val="sv-SE"/>
        </w:rPr>
        <w:t>Utförande</w:t>
      </w:r>
      <w:r>
        <w:rPr>
          <w:b/>
          <w:lang w:val="sv-SE"/>
        </w:rPr>
        <w:t xml:space="preserve"> (Lite tankar om vad som ska analyseras)</w:t>
      </w:r>
    </w:p>
    <w:p w:rsidR="00FD5073" w:rsidRPr="00FD5073" w:rsidRDefault="00771F0C">
      <w:pPr>
        <w:rPr>
          <w:lang w:val="sv-SE"/>
        </w:rPr>
      </w:pPr>
      <w:r>
        <w:rPr>
          <w:lang w:val="sv-SE"/>
        </w:rPr>
        <w:t xml:space="preserve">Först en överblick av det 3 modellerna, Standard GLM, </w:t>
      </w:r>
      <w:proofErr w:type="spellStart"/>
      <w:r>
        <w:rPr>
          <w:lang w:val="sv-SE"/>
        </w:rPr>
        <w:t>Tweedy</w:t>
      </w:r>
      <w:proofErr w:type="spellEnd"/>
      <w:r>
        <w:rPr>
          <w:lang w:val="sv-SE"/>
        </w:rPr>
        <w:t xml:space="preserve">, och Jungs. Antagligen kommer Jungs att användas i den gemensamma modellen och Standard GLM i modellerna med finare indelning. </w:t>
      </w:r>
      <w:r w:rsidR="00F57367">
        <w:rPr>
          <w:lang w:val="sv-SE"/>
        </w:rPr>
        <w:t xml:space="preserve">Sedan ska mått på hur bra modellerna egentligen passar data presenteras. Ex </w:t>
      </w:r>
      <w:proofErr w:type="spellStart"/>
      <w:r w:rsidR="00F57367">
        <w:rPr>
          <w:lang w:val="sv-SE"/>
        </w:rPr>
        <w:t>Goodness</w:t>
      </w:r>
      <w:proofErr w:type="spellEnd"/>
      <w:r w:rsidR="00F57367">
        <w:rPr>
          <w:lang w:val="sv-SE"/>
        </w:rPr>
        <w:t xml:space="preserve"> of </w:t>
      </w:r>
      <w:proofErr w:type="spellStart"/>
      <w:r w:rsidR="00F57367">
        <w:rPr>
          <w:lang w:val="sv-SE"/>
        </w:rPr>
        <w:t>fit</w:t>
      </w:r>
      <w:proofErr w:type="spellEnd"/>
      <w:r w:rsidR="00F57367">
        <w:rPr>
          <w:lang w:val="sv-SE"/>
        </w:rPr>
        <w:t>, och förklaringsgrad. Gärna kompletterat med grafer för att kunna dra slutsatser om hur bra modellerna är. En tanke är att använda personbilsförsäkringar. Om datamaterialet redan där är för litet för att kunna göra noggrannare analyser än för alla skadetyper gemensamt är det kanske ingen idé med att analysera någon annan försäkringsgren. Om så inte är faller kan även MC-data analyseras för att dra slutsatser om när det är lämpligt att klumpa ihop data till en analys.</w:t>
      </w:r>
    </w:p>
    <w:sectPr w:rsidR="00FD5073" w:rsidRPr="00FD5073" w:rsidSect="00697E4C">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ans" w:date="2012-08-25T11:49:00Z" w:initials="H">
    <w:p w:rsidR="00717EAC" w:rsidRDefault="00717EAC">
      <w:pPr>
        <w:pStyle w:val="Kommentarer"/>
      </w:pPr>
      <w:r>
        <w:rPr>
          <w:rStyle w:val="Kommentarsreferens"/>
        </w:rPr>
        <w:annotationRef/>
      </w:r>
      <w:proofErr w:type="spellStart"/>
      <w:r>
        <w:t>Företagskonkurransen</w:t>
      </w:r>
      <w:proofErr w:type="spellEnd"/>
      <w:r>
        <w:t xml:space="preserve">? I </w:t>
      </w:r>
      <w:proofErr w:type="spellStart"/>
      <w:r>
        <w:t>skadeförsäkringsbranshen</w:t>
      </w:r>
      <w:proofErr w:type="spellEnd"/>
    </w:p>
  </w:comment>
  <w:comment w:id="1" w:author="Hans" w:date="2012-08-25T11:46:00Z" w:initials="H">
    <w:p w:rsidR="00717EAC" w:rsidRDefault="00717EAC">
      <w:pPr>
        <w:pStyle w:val="Kommentarer"/>
      </w:pPr>
      <w:r>
        <w:rPr>
          <w:rStyle w:val="Kommentarsreferens"/>
        </w:rPr>
        <w:annotationRef/>
      </w:r>
      <w:r>
        <w:t>?</w:t>
      </w:r>
    </w:p>
  </w:comment>
  <w:comment w:id="2" w:author="Hans" w:date="2012-08-25T11:47:00Z" w:initials="H">
    <w:p w:rsidR="00717EAC" w:rsidRDefault="00717EAC">
      <w:pPr>
        <w:pStyle w:val="Kommentarer"/>
      </w:pPr>
      <w:r>
        <w:rPr>
          <w:rStyle w:val="Kommentarsreferens"/>
        </w:rPr>
        <w:annotationRef/>
      </w:r>
      <w:r>
        <w:t xml:space="preserve">Finns bra </w:t>
      </w:r>
      <w:proofErr w:type="spellStart"/>
      <w:r>
        <w:t>risker</w:t>
      </w:r>
      <w:proofErr w:type="spellEnd"/>
      <w:r>
        <w:t>?</w:t>
      </w:r>
    </w:p>
  </w:comment>
  <w:comment w:id="3" w:author="Hans" w:date="2012-08-25T11:48:00Z" w:initials="H">
    <w:p w:rsidR="00717EAC" w:rsidRPr="00717EAC" w:rsidRDefault="00717EAC">
      <w:pPr>
        <w:pStyle w:val="Kommentarer"/>
        <w:rPr>
          <w:lang w:val="sv-SE"/>
        </w:rPr>
      </w:pPr>
      <w:r>
        <w:rPr>
          <w:rStyle w:val="Kommentarsreferens"/>
        </w:rPr>
        <w:annotationRef/>
      </w:r>
      <w:r w:rsidRPr="00717EAC">
        <w:rPr>
          <w:lang w:val="sv-SE"/>
        </w:rPr>
        <w:t xml:space="preserve">Inte lika formellt som </w:t>
      </w:r>
      <w:proofErr w:type="gramStart"/>
      <w:r w:rsidRPr="00717EAC">
        <w:rPr>
          <w:lang w:val="sv-SE"/>
        </w:rPr>
        <w:t>attraheras  i</w:t>
      </w:r>
      <w:proofErr w:type="gramEnd"/>
      <w:r w:rsidRPr="00717EAC">
        <w:rPr>
          <w:lang w:val="sv-SE"/>
        </w:rPr>
        <w:t xml:space="preserve"> föregående mening</w:t>
      </w:r>
    </w:p>
  </w:comment>
  <w:comment w:id="4" w:author="Hans" w:date="2012-08-25T11:51:00Z" w:initials="H">
    <w:p w:rsidR="00717EAC" w:rsidRDefault="00717EAC">
      <w:pPr>
        <w:pStyle w:val="Kommentarer"/>
      </w:pPr>
      <w:r>
        <w:rPr>
          <w:rStyle w:val="Kommentarsreferens"/>
        </w:rPr>
        <w:annotationRef/>
      </w:r>
      <w:r>
        <w:t xml:space="preserve">Jag </w:t>
      </w:r>
      <w:proofErr w:type="spellStart"/>
      <w:r>
        <w:t>eller</w:t>
      </w:r>
      <w:proofErr w:type="spellEnd"/>
      <w:r>
        <w:t xml:space="preserve"> </w:t>
      </w:r>
      <w:proofErr w:type="spellStart"/>
      <w:r>
        <w:t>bara</w:t>
      </w:r>
      <w:proofErr w:type="spellEnd"/>
      <w:r>
        <w:t xml:space="preserve"> </w:t>
      </w:r>
      <w:proofErr w:type="spellStart"/>
      <w:r>
        <w:t>undersöks</w:t>
      </w:r>
      <w:proofErr w:type="spellEnd"/>
    </w:p>
  </w:comment>
  <w:comment w:id="5" w:author="Hans" w:date="2012-08-25T11:52:00Z" w:initials="H">
    <w:p w:rsidR="00717EAC" w:rsidRDefault="00717EAC">
      <w:pPr>
        <w:pStyle w:val="Kommentarer"/>
      </w:pPr>
      <w:r>
        <w:rPr>
          <w:rStyle w:val="Kommentarsreferens"/>
        </w:rPr>
        <w:annotationRef/>
      </w:r>
      <w:proofErr w:type="spellStart"/>
      <w:r>
        <w:t>Varför</w:t>
      </w:r>
      <w:proofErr w:type="spellEnd"/>
      <w:r>
        <w:t xml:space="preserve"> </w:t>
      </w:r>
      <w:proofErr w:type="spellStart"/>
      <w:r>
        <w:t>stor</w:t>
      </w:r>
      <w:proofErr w:type="spellEnd"/>
      <w:r>
        <w:t xml:space="preserve"> </w:t>
      </w:r>
      <w:proofErr w:type="spellStart"/>
      <w:r>
        <w:t>bokstav</w:t>
      </w:r>
      <w:proofErr w:type="spellEnd"/>
      <w:r>
        <w:t>?</w:t>
      </w:r>
    </w:p>
  </w:comment>
  <w:comment w:id="17" w:author="Hans" w:date="2012-08-25T12:00:00Z" w:initials="H">
    <w:p w:rsidR="001675B8" w:rsidRDefault="001675B8">
      <w:pPr>
        <w:pStyle w:val="Kommentarer"/>
      </w:pPr>
      <w:r>
        <w:rPr>
          <w:rStyle w:val="Kommentarsreferens"/>
        </w:rPr>
        <w:annotationRef/>
      </w:r>
      <w:proofErr w:type="spellStart"/>
      <w:r>
        <w:t>Vilka</w:t>
      </w:r>
      <w:proofErr w:type="spellEnd"/>
      <w:r>
        <w:t xml:space="preserve"> </w:t>
      </w:r>
      <w:proofErr w:type="spellStart"/>
      <w:r>
        <w:t>variationer</w:t>
      </w:r>
      <w:proofErr w:type="spellEnd"/>
      <w:r>
        <w:t>?</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trackRevisions/>
  <w:defaultTabStop w:val="720"/>
  <w:characterSpacingControl w:val="doNotCompress"/>
  <w:compat/>
  <w:rsids>
    <w:rsidRoot w:val="00FD5073"/>
    <w:rsid w:val="00005B5B"/>
    <w:rsid w:val="00007C89"/>
    <w:rsid w:val="0008090F"/>
    <w:rsid w:val="00080CE3"/>
    <w:rsid w:val="00107BB3"/>
    <w:rsid w:val="001675B8"/>
    <w:rsid w:val="001B6513"/>
    <w:rsid w:val="001D2070"/>
    <w:rsid w:val="00256AE2"/>
    <w:rsid w:val="003B7F0E"/>
    <w:rsid w:val="003C7FA0"/>
    <w:rsid w:val="005A7E87"/>
    <w:rsid w:val="006070B8"/>
    <w:rsid w:val="00697E4C"/>
    <w:rsid w:val="00717EAC"/>
    <w:rsid w:val="00771F0C"/>
    <w:rsid w:val="007F50DF"/>
    <w:rsid w:val="008763A0"/>
    <w:rsid w:val="00915AE7"/>
    <w:rsid w:val="0096035F"/>
    <w:rsid w:val="00B62CAD"/>
    <w:rsid w:val="00BB3436"/>
    <w:rsid w:val="00C0091F"/>
    <w:rsid w:val="00C115A4"/>
    <w:rsid w:val="00D81875"/>
    <w:rsid w:val="00DD0DC2"/>
    <w:rsid w:val="00DE1AA8"/>
    <w:rsid w:val="00E1075E"/>
    <w:rsid w:val="00E52175"/>
    <w:rsid w:val="00EC7BA5"/>
    <w:rsid w:val="00F236D8"/>
    <w:rsid w:val="00F57367"/>
    <w:rsid w:val="00F62B73"/>
    <w:rsid w:val="00F866AD"/>
    <w:rsid w:val="00FD5073"/>
    <w:rsid w:val="00FE16B3"/>
    <w:rsid w:val="00FE472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E4C"/>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eckensnitt"/>
    <w:uiPriority w:val="99"/>
    <w:semiHidden/>
    <w:unhideWhenUsed/>
    <w:rsid w:val="00717EAC"/>
    <w:rPr>
      <w:sz w:val="16"/>
      <w:szCs w:val="16"/>
    </w:rPr>
  </w:style>
  <w:style w:type="paragraph" w:styleId="Kommentarer">
    <w:name w:val="annotation text"/>
    <w:basedOn w:val="Normal"/>
    <w:link w:val="KommentarerChar"/>
    <w:uiPriority w:val="99"/>
    <w:semiHidden/>
    <w:unhideWhenUsed/>
    <w:rsid w:val="00717EAC"/>
    <w:pPr>
      <w:spacing w:line="240" w:lineRule="auto"/>
    </w:pPr>
    <w:rPr>
      <w:sz w:val="20"/>
      <w:szCs w:val="20"/>
    </w:rPr>
  </w:style>
  <w:style w:type="character" w:customStyle="1" w:styleId="KommentarerChar">
    <w:name w:val="Kommentarer Char"/>
    <w:basedOn w:val="Standardstycketeckensnitt"/>
    <w:link w:val="Kommentarer"/>
    <w:uiPriority w:val="99"/>
    <w:semiHidden/>
    <w:rsid w:val="00717EAC"/>
    <w:rPr>
      <w:sz w:val="20"/>
      <w:szCs w:val="20"/>
    </w:rPr>
  </w:style>
  <w:style w:type="paragraph" w:styleId="Kommentarsmne">
    <w:name w:val="annotation subject"/>
    <w:basedOn w:val="Kommentarer"/>
    <w:next w:val="Kommentarer"/>
    <w:link w:val="KommentarsmneChar"/>
    <w:uiPriority w:val="99"/>
    <w:semiHidden/>
    <w:unhideWhenUsed/>
    <w:rsid w:val="00717EAC"/>
    <w:rPr>
      <w:b/>
      <w:bCs/>
    </w:rPr>
  </w:style>
  <w:style w:type="character" w:customStyle="1" w:styleId="KommentarsmneChar">
    <w:name w:val="Kommentarsämne Char"/>
    <w:basedOn w:val="KommentarerChar"/>
    <w:link w:val="Kommentarsmne"/>
    <w:uiPriority w:val="99"/>
    <w:semiHidden/>
    <w:rsid w:val="00717EAC"/>
    <w:rPr>
      <w:b/>
      <w:bCs/>
    </w:rPr>
  </w:style>
  <w:style w:type="paragraph" w:styleId="Ballongtext">
    <w:name w:val="Balloon Text"/>
    <w:basedOn w:val="Normal"/>
    <w:link w:val="BallongtextChar"/>
    <w:uiPriority w:val="99"/>
    <w:semiHidden/>
    <w:unhideWhenUsed/>
    <w:rsid w:val="00717EAC"/>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17E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BBBF3F-734D-40CE-BB4B-71448E61D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474</Words>
  <Characters>2702</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Hans</cp:lastModifiedBy>
  <cp:revision>4</cp:revision>
  <dcterms:created xsi:type="dcterms:W3CDTF">2012-08-25T08:50:00Z</dcterms:created>
  <dcterms:modified xsi:type="dcterms:W3CDTF">2012-08-25T10:22:00Z</dcterms:modified>
</cp:coreProperties>
</file>